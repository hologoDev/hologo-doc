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hd w:val="clear" w:fill="031C4D"/>
        <w:spacing w:before="0" w:beforeAutospacing="0" w:after="0" w:afterAutospacing="0" w:line="450" w:lineRule="atLeast"/>
        <w:jc w:val="center"/>
        <w:rPr>
          <w:rFonts w:hint="eastAsia" w:ascii="思源黑体 CN Normal" w:hAnsi="思源黑体 CN Normal" w:eastAsia="思源黑体 CN Normal" w:cs="思源黑体 CN Normal"/>
        </w:rPr>
      </w:pPr>
      <w:r>
        <w:rPr>
          <w:rFonts w:hint="eastAsia" w:ascii="思源黑体 CN Normal" w:hAnsi="思源黑体 CN Normal" w:eastAsia="思源黑体 CN Normal" w:cs="思源黑体 CN Normal"/>
          <w:sz w:val="2"/>
          <w:lang w:val="en-US" w:eastAsia="zh-CN"/>
        </w:rPr>
        <w:t>Aue</w:t>
      </w:r>
      <w:r>
        <w:rPr>
          <w:rFonts w:hint="eastAsia" w:ascii="思源黑体 CN Normal" w:hAnsi="思源黑体 CN Normal" w:eastAsia="思源黑体 CN Normal" w:cs="思源黑体 CN Normal"/>
        </w:rPr>
        <mc:AlternateContent>
          <mc:Choice Requires="wps">
            <w:drawing>
              <wp:anchor distT="0" distB="0" distL="114300" distR="114300" simplePos="0" relativeHeight="1258116096" behindDoc="1" locked="0" layoutInCell="1" allowOverlap="1">
                <wp:simplePos x="0" y="0"/>
                <wp:positionH relativeFrom="page">
                  <wp:posOffset>3111500</wp:posOffset>
                </wp:positionH>
                <wp:positionV relativeFrom="page">
                  <wp:posOffset>9756140</wp:posOffset>
                </wp:positionV>
                <wp:extent cx="1475740" cy="310515"/>
                <wp:effectExtent l="0" t="0" r="0" b="0"/>
                <wp:wrapNone/>
                <wp:docPr id="2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740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10"/>
                              <w:ind w:firstLine="800" w:firstLineChars="400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245pt;margin-top:768.2pt;height:24.45pt;width:116.2pt;mso-position-horizontal-relative:page;mso-position-vertical-relative:page;z-index:754799616;mso-width-relative:page;mso-height-relative:page;" filled="f" stroked="f" coordsize="21600,21600" o:gfxdata="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WAAAAZHJzL1BL&#10;AQIUABQAAAAIAIdO4kBJn8Fg3AAAAA0BAAAPAAAAAAAAAAEAIAAAADgAAABkcnMvZG93bnJldi54&#10;bWxQSwECFAAUAAAACACHTuJA5VqdfqcBAAAtAwAADgAAAAAAAAABACAAAABBAQAAZHJzL2Uyb0Rv&#10;Yy54bWxQSwUGAAAAAAYABgBZAQAAW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spacing w:before="10"/>
                        <w:ind w:firstLine="800" w:firstLineChars="400"/>
                        <w:rPr>
                          <w:rFonts w:hint="eastAsia" w:eastAsia="宋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思源黑体 CN Normal" w:hAnsi="思源黑体 CN Normal" w:eastAsia="思源黑体 CN Normal" w:cs="思源黑体 CN Normal"/>
        </w:rPr>
        <mc:AlternateContent>
          <mc:Choice Requires="wps">
            <w:drawing>
              <wp:anchor distT="0" distB="0" distL="114300" distR="114300" simplePos="0" relativeHeight="1006501888" behindDoc="1" locked="0" layoutInCell="1" allowOverlap="1">
                <wp:simplePos x="0" y="0"/>
                <wp:positionH relativeFrom="page">
                  <wp:posOffset>2959100</wp:posOffset>
                </wp:positionH>
                <wp:positionV relativeFrom="page">
                  <wp:posOffset>9603740</wp:posOffset>
                </wp:positionV>
                <wp:extent cx="1475740" cy="310515"/>
                <wp:effectExtent l="0" t="0" r="0" b="0"/>
                <wp:wrapNone/>
                <wp:docPr id="20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740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10"/>
                              <w:ind w:firstLine="800" w:firstLineChars="400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233pt;margin-top:756.2pt;height:24.45pt;width:116.2pt;mso-position-horizontal-relative:page;mso-position-vertical-relative:page;z-index:503185408;mso-width-relative:page;mso-height-relative:page;" filled="f" stroked="f" coordsize="21600,21600" o:gfxdata="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BYAAABkcnMvUEsB&#10;AhQAFAAAAAgAh07iQHml3QnbAAAADQEAAA8AAAAAAAAAAQAgAAAAOAAAAGRycy9kb3ducmV2Lnht&#10;bFBLAQIUABQAAAAIAIdO4kAUWADHpwEAAC4DAAAOAAAAAAAAAAEAIAAAAEABAABkcnMvZTJvRG9j&#10;LnhtbFBLBQYAAAAABgAGAFkBAABZ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spacing w:before="10"/>
                        <w:ind w:firstLine="800" w:firstLineChars="400"/>
                        <w:rPr>
                          <w:rFonts w:hint="eastAsia" w:eastAsia="宋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思源黑体 CN Normal" w:hAnsi="思源黑体 CN Normal" w:eastAsia="思源黑体 CN Normal" w:cs="思源黑体 CN Normal"/>
          <w:sz w:val="2"/>
          <w:lang w:val="en-US" w:eastAsia="zh-CN"/>
        </w:rPr>
        <w:t xml:space="preserve">         </w:t>
      </w:r>
      <w:r>
        <w:rPr>
          <w:rFonts w:hint="eastAsia" w:ascii="思源黑体 CN Normal" w:hAnsi="思源黑体 CN Normal" w:eastAsia="思源黑体 CN Normal" w:cs="思源黑体 CN Normal"/>
        </w:rPr>
        <w:drawing>
          <wp:inline distT="0" distB="0" distL="114300" distR="114300">
            <wp:extent cx="2540000" cy="889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思源黑体 CN Normal" w:hAnsi="思源黑体 CN Normal" w:eastAsia="思源黑体 CN Normal" w:cs="思源黑体 CN Normal"/>
          <w:b/>
          <w:bCs/>
          <w:sz w:val="52"/>
          <w:szCs w:val="52"/>
          <w:lang w:eastAsia="zh-CN"/>
        </w:rPr>
      </w:pPr>
    </w:p>
    <w:p>
      <w:pPr>
        <w:jc w:val="center"/>
        <w:rPr>
          <w:rFonts w:hint="eastAsia" w:ascii="思源黑体 CN Normal" w:hAnsi="思源黑体 CN Normal" w:eastAsia="思源黑体 CN Normal" w:cs="思源黑体 CN Normal"/>
          <w:b/>
          <w:bCs/>
          <w:sz w:val="52"/>
          <w:szCs w:val="52"/>
          <w:lang w:val="en-US" w:eastAsia="zh-CN"/>
        </w:rPr>
      </w:pPr>
      <w:r>
        <w:rPr>
          <w:rFonts w:hint="eastAsia" w:ascii="思源黑体 CN Normal" w:hAnsi="思源黑体 CN Normal" w:eastAsia="思源黑体 CN Normal" w:cs="思源黑体 CN Normal"/>
          <w:b/>
          <w:bCs/>
          <w:sz w:val="52"/>
          <w:szCs w:val="52"/>
          <w:lang w:eastAsia="zh-CN"/>
        </w:rPr>
        <w:t>Hologo</w:t>
      </w:r>
      <w:r>
        <w:rPr>
          <w:rFonts w:hint="eastAsia" w:ascii="思源黑体 CN Normal" w:hAnsi="思源黑体 CN Normal" w:eastAsia="思源黑体 CN Normal" w:cs="思源黑体 CN Normal"/>
          <w:b/>
          <w:bCs/>
          <w:sz w:val="52"/>
          <w:szCs w:val="52"/>
          <w:lang w:val="en-US" w:eastAsia="zh-CN"/>
        </w:rPr>
        <w:t>上币申请表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outlineLvl w:val="9"/>
        <w:rPr>
          <w:rFonts w:hint="eastAsia" w:ascii="思源黑体 CN Normal" w:hAnsi="思源黑体 CN Normal" w:eastAsia="思源黑体 CN Normal" w:cs="思源黑体 CN Normal"/>
          <w:color w:val="auto"/>
          <w:sz w:val="28"/>
          <w:szCs w:val="28"/>
        </w:rPr>
      </w:pPr>
      <w:r>
        <w:rPr>
          <w:rFonts w:hint="eastAsia" w:ascii="思源黑体 CN Normal" w:hAnsi="思源黑体 CN Normal" w:eastAsia="思源黑体 CN Normal" w:cs="思源黑体 CN Normal"/>
          <w:color w:val="auto"/>
          <w:sz w:val="28"/>
          <w:szCs w:val="28"/>
        </w:rPr>
        <w:t>为了保护投资者的利益，Hologo 会对项目进行评估，所有上线交易的</w:t>
      </w:r>
      <w:r>
        <w:rPr>
          <w:rFonts w:hint="eastAsia" w:ascii="思源黑体 CN Normal" w:hAnsi="思源黑体 CN Normal" w:eastAsia="思源黑体 CN Normal" w:cs="思源黑体 CN Normal"/>
          <w:color w:val="auto"/>
          <w:sz w:val="28"/>
          <w:szCs w:val="28"/>
          <w:lang w:val="en-US" w:eastAsia="zh-CN"/>
          <w:rPrChange w:id="0" w:author="JackieLee" w:date="2019-08-31T14:19:06Z">
            <w:rPr>
              <w:rFonts w:hint="eastAsia" w:ascii="思源黑体 CN Normal" w:hAnsi="思源黑体 CN Normal" w:eastAsia="思源黑体 CN Normal" w:cs="思源黑体 CN Normal"/>
              <w:color w:val="auto"/>
              <w:sz w:val="28"/>
              <w:szCs w:val="28"/>
              <w:lang w:val="en-US" w:eastAsia="zh-CN"/>
            </w:rPr>
          </w:rPrChange>
        </w:rPr>
        <w:t>币</w:t>
      </w:r>
      <w:r>
        <w:rPr>
          <w:rFonts w:hint="eastAsia" w:ascii="思源黑体 CN Normal" w:hAnsi="思源黑体 CN Normal" w:eastAsia="思源黑体 CN Normal" w:cs="思源黑体 CN Normal"/>
          <w:color w:val="auto"/>
          <w:sz w:val="28"/>
          <w:szCs w:val="28"/>
        </w:rPr>
        <w:t>品种需要满足如下条件，包含但不限于：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outlineLvl w:val="9"/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  <w:lang w:eastAsia="zh-CN"/>
        </w:rPr>
      </w:pPr>
      <w:r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  <w:lang w:val="en-US" w:eastAsia="zh-CN"/>
        </w:rPr>
        <w:t>·</w:t>
      </w:r>
      <w:r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</w:rPr>
        <w:t>强有力的团队或社区维护</w:t>
      </w:r>
      <w:r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outlineLvl w:val="9"/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  <w:lang w:eastAsia="zh-CN"/>
        </w:rPr>
      </w:pPr>
      <w:r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  <w:lang w:val="en-US" w:eastAsia="zh-CN"/>
        </w:rPr>
        <w:t>·</w:t>
      </w:r>
      <w:r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</w:rPr>
        <w:t>有实际技术支撑或有实际应用的项目</w:t>
      </w:r>
      <w:r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  <w:lang w:val="en-US" w:eastAsia="zh-CN"/>
        </w:rPr>
        <w:t>和资产</w:t>
      </w:r>
      <w:r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  <w:lang w:eastAsia="zh-CN"/>
        </w:rPr>
        <w:t>。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3" w:after="0" w:line="360" w:lineRule="auto"/>
        <w:ind w:leftChars="0" w:right="0" w:rightChars="0"/>
        <w:jc w:val="left"/>
        <w:textAlignment w:val="auto"/>
        <w:outlineLvl w:val="9"/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  <w:lang w:eastAsia="zh-CN"/>
        </w:rPr>
      </w:pPr>
      <w:r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  <w:lang w:val="en-US" w:eastAsia="zh-CN"/>
        </w:rPr>
        <w:t>·</w:t>
      </w:r>
      <w:r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</w:rPr>
        <w:t>项目无政策风险并且达到专业和合规要求</w:t>
      </w:r>
      <w:r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  <w:lang w:eastAsia="zh-CN"/>
        </w:rPr>
        <w:t>。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3" w:after="0" w:line="360" w:lineRule="auto"/>
        <w:ind w:leftChars="0" w:right="196" w:rightChars="0"/>
        <w:jc w:val="left"/>
        <w:textAlignment w:val="auto"/>
        <w:outlineLvl w:val="9"/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</w:rPr>
      </w:pPr>
      <w:r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  <w:lang w:val="en-US" w:eastAsia="zh-CN"/>
        </w:rPr>
        <w:t>·</w:t>
      </w:r>
      <w:r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</w:rPr>
        <w:t>能真实及时披露项目信息包含项目白皮书，定期发展及进度报告</w:t>
      </w:r>
      <w:r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  <w:lang w:eastAsia="zh-CN"/>
        </w:rPr>
        <w:t>。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jc w:val="left"/>
        <w:textAlignment w:val="auto"/>
        <w:outlineLvl w:val="9"/>
        <w:rPr>
          <w:ins w:id="1" w:author="浮萍" w:date="2019-08-27T17:41:55Z"/>
          <w:rFonts w:hint="eastAsia" w:ascii="思源黑体 CN Normal" w:hAnsi="思源黑体 CN Normal" w:eastAsia="思源黑体 CN Normal" w:cs="思源黑体 CN Normal"/>
          <w:color w:val="auto"/>
          <w:sz w:val="24"/>
          <w:szCs w:val="24"/>
          <w:lang w:eastAsia="zh-CN"/>
        </w:rPr>
      </w:pPr>
      <w:r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  <w:lang w:val="en-US" w:eastAsia="zh-CN"/>
        </w:rPr>
        <w:t>·</w:t>
      </w:r>
      <w:r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</w:rPr>
        <w:t>交易平台关于上线币种交易的其他要求</w:t>
      </w:r>
      <w:r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  <w:lang w:eastAsia="zh-CN"/>
        </w:rPr>
        <w:t>。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jc w:val="left"/>
        <w:textAlignment w:val="auto"/>
        <w:outlineLvl w:val="9"/>
        <w:rPr>
          <w:rFonts w:hint="eastAsia" w:ascii="思源黑体 CN Normal" w:hAnsi="思源黑体 CN Normal" w:eastAsia="思源黑体 CN Normal" w:cs="思源黑体 CN Normal"/>
          <w:color w:val="auto"/>
          <w:sz w:val="24"/>
          <w:szCs w:val="24"/>
          <w:lang w:eastAsia="zh-CN"/>
        </w:rPr>
      </w:pPr>
    </w:p>
    <w:p>
      <w:pPr>
        <w:spacing w:before="75"/>
        <w:ind w:right="0"/>
        <w:jc w:val="left"/>
        <w:rPr>
          <w:rFonts w:hint="eastAsia" w:ascii="思源黑体 CN Normal" w:hAnsi="思源黑体 CN Normal" w:eastAsia="思源黑体 CN Normal" w:cs="思源黑体 CN Normal"/>
          <w:b/>
          <w:bCs/>
          <w:color w:val="585858"/>
          <w:sz w:val="24"/>
          <w:szCs w:val="24"/>
        </w:rPr>
      </w:pPr>
    </w:p>
    <w:p>
      <w:pPr>
        <w:spacing w:before="75"/>
        <w:ind w:right="0"/>
        <w:jc w:val="left"/>
        <w:rPr>
          <w:rFonts w:hint="eastAsia" w:ascii="思源黑体 CN Normal" w:hAnsi="思源黑体 CN Normal" w:eastAsia="思源黑体 CN Normal" w:cs="思源黑体 CN Normal"/>
          <w:b/>
          <w:bCs/>
          <w:color w:val="585858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b/>
          <w:bCs/>
          <w:color w:val="585858"/>
          <w:sz w:val="21"/>
          <w:szCs w:val="21"/>
        </w:rPr>
        <w:t>请填写下表并确保资料真实（带*号的为必填项目）</w:t>
      </w:r>
      <w:bookmarkStart w:id="0" w:name="Project Token Introduction项目代币情况"/>
      <w:bookmarkEnd w:id="0"/>
    </w:p>
    <w:p>
      <w:pPr>
        <w:spacing w:before="75"/>
        <w:ind w:left="140" w:right="0" w:firstLine="0"/>
        <w:jc w:val="left"/>
        <w:rPr>
          <w:rFonts w:hint="eastAsia" w:ascii="思源黑体 CN Normal" w:hAnsi="思源黑体 CN Normal" w:eastAsia="思源黑体 CN Normal" w:cs="思源黑体 CN Normal"/>
          <w:b/>
          <w:bCs/>
          <w:color w:val="585858"/>
          <w:sz w:val="24"/>
          <w:szCs w:val="24"/>
        </w:rPr>
      </w:pPr>
    </w:p>
    <w:tbl>
      <w:tblPr>
        <w:tblStyle w:val="9"/>
        <w:tblW w:w="1006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9"/>
        <w:gridCol w:w="7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0064" w:type="dxa"/>
            <w:gridSpan w:val="2"/>
            <w:shd w:val="clear" w:color="auto" w:fill="BEBEBE" w:themeFill="background1" w:themeFillShade="B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5" w:line="360" w:lineRule="auto"/>
              <w:ind w:right="0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b/>
                <w:bCs/>
                <w:color w:val="585858"/>
                <w:sz w:val="28"/>
                <w:szCs w:val="28"/>
                <w:vertAlign w:val="baseline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b/>
                <w:bCs/>
                <w:color w:val="585858"/>
                <w:sz w:val="40"/>
                <w:szCs w:val="40"/>
                <w:vertAlign w:val="baseline"/>
              </w:rPr>
              <w:t>项目信息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  <w:jc w:val="center"/>
        </w:trPr>
        <w:tc>
          <w:tcPr>
            <w:tcW w:w="294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5" w:line="360" w:lineRule="auto"/>
              <w:ind w:right="0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b/>
                <w:bCs/>
                <w:color w:val="585858"/>
                <w:sz w:val="28"/>
                <w:szCs w:val="28"/>
                <w:vertAlign w:val="baseline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  <w:t>* 项目全称</w:t>
            </w:r>
          </w:p>
        </w:tc>
        <w:tc>
          <w:tcPr>
            <w:tcW w:w="711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5" w:line="360" w:lineRule="auto"/>
              <w:ind w:right="0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b/>
                <w:bCs/>
                <w:color w:val="585858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94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5" w:line="360" w:lineRule="auto"/>
              <w:ind w:right="0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b/>
                <w:bCs/>
                <w:color w:val="585858"/>
                <w:sz w:val="28"/>
                <w:szCs w:val="28"/>
                <w:vertAlign w:val="baseline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  <w:t>* 项目官网</w:t>
            </w:r>
          </w:p>
        </w:tc>
        <w:tc>
          <w:tcPr>
            <w:tcW w:w="711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5" w:line="360" w:lineRule="auto"/>
              <w:ind w:right="0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b/>
                <w:bCs/>
                <w:color w:val="585858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94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5" w:line="360" w:lineRule="auto"/>
              <w:ind w:right="0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b/>
                <w:bCs/>
                <w:color w:val="585858"/>
                <w:sz w:val="28"/>
                <w:szCs w:val="28"/>
                <w:vertAlign w:val="baseline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  <w:t xml:space="preserve">* </w:t>
            </w:r>
            <w:r>
              <w:rPr>
                <w:rFonts w:hint="eastAsia" w:ascii="思源黑体 CN Normal" w:hAnsi="思源黑体 CN Normal" w:eastAsia="思源黑体 CN Normal" w:cs="思源黑体 CN Normal"/>
                <w:b/>
                <w:bCs/>
                <w:color w:val="585858"/>
                <w:sz w:val="28"/>
                <w:szCs w:val="28"/>
                <w:vertAlign w:val="baseline"/>
              </w:rPr>
              <w:t>项目代码</w:t>
            </w:r>
          </w:p>
        </w:tc>
        <w:tc>
          <w:tcPr>
            <w:tcW w:w="711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5" w:line="360" w:lineRule="auto"/>
              <w:ind w:right="0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b/>
                <w:bCs/>
                <w:color w:val="585858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94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5" w:line="360" w:lineRule="auto"/>
              <w:ind w:right="0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b/>
                <w:bCs/>
                <w:color w:val="585858"/>
                <w:sz w:val="28"/>
                <w:szCs w:val="28"/>
                <w:vertAlign w:val="baseline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  <w:t>项目技术特点</w:t>
            </w:r>
          </w:p>
        </w:tc>
        <w:tc>
          <w:tcPr>
            <w:tcW w:w="711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5" w:line="360" w:lineRule="auto"/>
              <w:ind w:right="0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b/>
                <w:bCs/>
                <w:color w:val="585858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94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5" w:line="360" w:lineRule="auto"/>
              <w:ind w:right="0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b/>
                <w:bCs/>
                <w:color w:val="585858"/>
                <w:sz w:val="28"/>
                <w:szCs w:val="28"/>
                <w:vertAlign w:val="baseline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  <w:t>商业模式特点</w:t>
            </w:r>
          </w:p>
        </w:tc>
        <w:tc>
          <w:tcPr>
            <w:tcW w:w="711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5" w:line="360" w:lineRule="auto"/>
              <w:ind w:right="0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b/>
                <w:bCs/>
                <w:color w:val="585858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94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5" w:line="360" w:lineRule="auto"/>
              <w:ind w:right="0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b/>
                <w:bCs/>
                <w:color w:val="585858"/>
                <w:sz w:val="28"/>
                <w:szCs w:val="28"/>
                <w:vertAlign w:val="baseline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  <w:t>资源优势</w:t>
            </w:r>
          </w:p>
        </w:tc>
        <w:tc>
          <w:tcPr>
            <w:tcW w:w="711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5" w:line="360" w:lineRule="auto"/>
              <w:ind w:right="0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b/>
                <w:bCs/>
                <w:color w:val="585858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94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5" w:line="360" w:lineRule="auto"/>
              <w:ind w:right="0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b/>
                <w:bCs/>
                <w:color w:val="585858"/>
                <w:sz w:val="28"/>
                <w:szCs w:val="28"/>
                <w:vertAlign w:val="baseline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  <w:t>项目顾问</w:t>
            </w:r>
          </w:p>
        </w:tc>
        <w:tc>
          <w:tcPr>
            <w:tcW w:w="711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5" w:line="360" w:lineRule="auto"/>
              <w:ind w:right="0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b/>
                <w:bCs/>
                <w:color w:val="585858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94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5" w:line="360" w:lineRule="auto"/>
              <w:ind w:right="0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  <w:t>最新版白皮书链接</w:t>
            </w:r>
          </w:p>
        </w:tc>
        <w:tc>
          <w:tcPr>
            <w:tcW w:w="711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5" w:line="360" w:lineRule="auto"/>
              <w:ind w:right="0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b/>
                <w:bCs/>
                <w:color w:val="585858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94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5" w:line="360" w:lineRule="auto"/>
              <w:ind w:right="0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  <w:t>项目融资计划书</w:t>
            </w:r>
          </w:p>
        </w:tc>
        <w:tc>
          <w:tcPr>
            <w:tcW w:w="711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5" w:line="360" w:lineRule="auto"/>
              <w:ind w:right="0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b/>
                <w:bCs/>
                <w:color w:val="585858"/>
                <w:sz w:val="28"/>
                <w:szCs w:val="28"/>
                <w:vertAlign w:val="baseline"/>
              </w:rPr>
            </w:pPr>
          </w:p>
        </w:tc>
      </w:tr>
    </w:tbl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1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3" w:after="0" w:line="360" w:lineRule="auto"/>
        <w:ind w:right="0" w:rightChars="0"/>
        <w:jc w:val="left"/>
        <w:textAlignment w:val="auto"/>
        <w:rPr>
          <w:rFonts w:hint="eastAsia" w:ascii="思源黑体 CN Normal" w:hAnsi="思源黑体 CN Normal" w:eastAsia="思源黑体 CN Normal" w:cs="思源黑体 CN Normal"/>
          <w:color w:val="auto"/>
          <w:sz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思源黑体 CN Normal" w:hAnsi="思源黑体 CN Normal" w:eastAsia="思源黑体 CN Normal" w:cs="思源黑体 CN Normal"/>
          <w:color w:val="auto"/>
          <w:sz w:val="21"/>
          <w:lang w:eastAsia="zh-CN"/>
        </w:rPr>
      </w:pPr>
    </w:p>
    <w:tbl>
      <w:tblPr>
        <w:tblStyle w:val="9"/>
        <w:tblpPr w:leftFromText="180" w:rightFromText="180" w:vertAnchor="text" w:horzAnchor="page" w:tblpX="985" w:tblpY="68"/>
        <w:tblOverlap w:val="never"/>
        <w:tblW w:w="10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0"/>
        <w:gridCol w:w="5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155" w:type="dxa"/>
            <w:gridSpan w:val="2"/>
            <w:shd w:val="clear" w:color="auto" w:fill="BEBEBE" w:themeFill="background1" w:themeFillShade="BF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3" w:after="0" w:line="360" w:lineRule="auto"/>
              <w:ind w:right="196" w:rightChars="0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b/>
                <w:bCs/>
                <w:sz w:val="44"/>
                <w:szCs w:val="44"/>
              </w:rPr>
              <w:t>代币信息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560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3" w:after="0" w:line="360" w:lineRule="auto"/>
              <w:ind w:right="196" w:rightChars="0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  <w:t>* 代币</w:t>
            </w:r>
            <w:r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  <w:lang w:val="en-US" w:eastAsia="zh-CN"/>
              </w:rPr>
              <w:t>名称</w:t>
            </w:r>
          </w:p>
        </w:tc>
        <w:tc>
          <w:tcPr>
            <w:tcW w:w="5595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3" w:after="0" w:line="360" w:lineRule="auto"/>
              <w:ind w:right="196" w:rightChars="0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560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3" w:after="0" w:line="360" w:lineRule="auto"/>
              <w:ind w:right="196" w:rightChars="0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  <w:t>* 代币</w:t>
            </w:r>
            <w:r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  <w:lang w:val="en-US" w:eastAsia="zh-CN"/>
              </w:rPr>
              <w:t>简称</w:t>
            </w:r>
          </w:p>
        </w:tc>
        <w:tc>
          <w:tcPr>
            <w:tcW w:w="5595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3" w:after="0" w:line="360" w:lineRule="auto"/>
              <w:ind w:right="196" w:rightChars="0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560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3" w:after="0" w:line="360" w:lineRule="auto"/>
              <w:ind w:right="196" w:rightChars="0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  <w:t>* 代币发售价格</w:t>
            </w:r>
          </w:p>
        </w:tc>
        <w:tc>
          <w:tcPr>
            <w:tcW w:w="5595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3" w:after="0" w:line="360" w:lineRule="auto"/>
              <w:ind w:right="196" w:rightChars="0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</w:tblPrEx>
        <w:tc>
          <w:tcPr>
            <w:tcW w:w="4560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3" w:after="0" w:line="360" w:lineRule="auto"/>
              <w:ind w:right="196" w:rightChars="0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  <w:t>* 代币发售时间</w:t>
            </w:r>
          </w:p>
        </w:tc>
        <w:tc>
          <w:tcPr>
            <w:tcW w:w="5595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3" w:after="0" w:line="360" w:lineRule="auto"/>
              <w:ind w:right="196" w:rightChars="0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560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3" w:after="0" w:line="360" w:lineRule="auto"/>
              <w:ind w:right="196" w:rightChars="0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  <w:t>* 代币总量</w:t>
            </w:r>
          </w:p>
        </w:tc>
        <w:tc>
          <w:tcPr>
            <w:tcW w:w="5595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3" w:after="0" w:line="360" w:lineRule="auto"/>
              <w:ind w:right="196" w:rightChars="0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560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3" w:after="0" w:line="360" w:lineRule="auto"/>
              <w:ind w:right="196" w:rightChars="0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  <w:t xml:space="preserve">* </w:t>
            </w:r>
            <w:r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  <w:lang w:val="en-US" w:eastAsia="zh-CN"/>
              </w:rPr>
              <w:t>最大供给量</w:t>
            </w:r>
          </w:p>
        </w:tc>
        <w:tc>
          <w:tcPr>
            <w:tcW w:w="5595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3" w:after="0" w:line="360" w:lineRule="auto"/>
              <w:ind w:right="196" w:rightChars="0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560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3" w:after="0" w:line="360" w:lineRule="auto"/>
              <w:ind w:right="196" w:rightChars="0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  <w:t xml:space="preserve">* </w:t>
            </w:r>
            <w:r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  <w:lang w:val="en-US" w:eastAsia="zh-CN"/>
              </w:rPr>
              <w:t>流通数量</w:t>
            </w:r>
          </w:p>
        </w:tc>
        <w:tc>
          <w:tcPr>
            <w:tcW w:w="5595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3" w:after="0" w:line="360" w:lineRule="auto"/>
              <w:ind w:right="196" w:rightChars="0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560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3" w:after="0" w:line="360" w:lineRule="auto"/>
              <w:ind w:right="196" w:rightChars="0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  <w:t>* 代币分配方案</w:t>
            </w:r>
          </w:p>
        </w:tc>
        <w:tc>
          <w:tcPr>
            <w:tcW w:w="5595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3" w:after="0" w:line="360" w:lineRule="auto"/>
              <w:ind w:right="196" w:rightChars="0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560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3" w:after="0" w:line="360" w:lineRule="auto"/>
              <w:ind w:right="196" w:rightChars="0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  <w:t>代币功能及用途</w:t>
            </w:r>
          </w:p>
        </w:tc>
        <w:tc>
          <w:tcPr>
            <w:tcW w:w="5595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3" w:after="0" w:line="360" w:lineRule="auto"/>
              <w:ind w:right="196" w:rightChars="0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560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3" w:after="0" w:line="360" w:lineRule="auto"/>
              <w:ind w:right="196" w:rightChars="0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  <w:t>代币智能合约</w:t>
            </w:r>
          </w:p>
        </w:tc>
        <w:tc>
          <w:tcPr>
            <w:tcW w:w="5595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3" w:after="0" w:line="360" w:lineRule="auto"/>
              <w:ind w:right="196" w:rightChars="0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560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3" w:after="0" w:line="360" w:lineRule="auto"/>
              <w:ind w:right="196" w:rightChars="0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  <w:t>代币锁</w:t>
            </w:r>
            <w:r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  <w:lang w:val="en-US" w:eastAsia="zh-CN"/>
              </w:rPr>
              <w:t>仓</w:t>
            </w:r>
            <w:r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  <w:t>方案</w:t>
            </w:r>
          </w:p>
        </w:tc>
        <w:tc>
          <w:tcPr>
            <w:tcW w:w="5595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3" w:after="0" w:line="360" w:lineRule="auto"/>
              <w:ind w:right="196" w:rightChars="0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560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3" w:after="0" w:line="360" w:lineRule="auto"/>
              <w:ind w:right="196" w:rightChars="0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  <w:t>* 私募计划及完成情况</w:t>
            </w:r>
          </w:p>
        </w:tc>
        <w:tc>
          <w:tcPr>
            <w:tcW w:w="5595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3" w:after="0" w:line="360" w:lineRule="auto"/>
              <w:ind w:right="196" w:rightChars="0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560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3" w:after="0" w:line="360" w:lineRule="auto"/>
              <w:ind w:right="196" w:rightChars="0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  <w:t>* 私募价格及发售量占总量比例</w:t>
            </w:r>
          </w:p>
        </w:tc>
        <w:tc>
          <w:tcPr>
            <w:tcW w:w="5595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3" w:after="0" w:line="360" w:lineRule="auto"/>
              <w:ind w:right="196" w:rightChars="0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560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3" w:after="0" w:line="360" w:lineRule="auto"/>
              <w:ind w:right="196" w:rightChars="0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  <w:lang w:val="en-US" w:eastAsia="zh-CN"/>
              </w:rPr>
              <w:t>硬顶与软顶</w:t>
            </w:r>
          </w:p>
        </w:tc>
        <w:tc>
          <w:tcPr>
            <w:tcW w:w="5595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3" w:after="0" w:line="360" w:lineRule="auto"/>
              <w:ind w:right="196" w:rightChars="0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560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3" w:after="0" w:line="360" w:lineRule="auto"/>
              <w:ind w:right="196" w:rightChars="0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  <w:t>私募完成后项目估值</w:t>
            </w:r>
          </w:p>
        </w:tc>
        <w:tc>
          <w:tcPr>
            <w:tcW w:w="5595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3" w:after="0" w:line="360" w:lineRule="auto"/>
              <w:ind w:right="196" w:rightChars="0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560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3" w:after="0" w:line="360" w:lineRule="auto"/>
              <w:ind w:right="196" w:rightChars="0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  <w:lang w:val="en-US"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  <w:t>代币公开发售计划</w:t>
            </w:r>
          </w:p>
        </w:tc>
        <w:tc>
          <w:tcPr>
            <w:tcW w:w="5595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3" w:after="0" w:line="360" w:lineRule="auto"/>
              <w:ind w:right="196" w:rightChars="0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思源黑体 CN Normal" w:hAnsi="思源黑体 CN Normal" w:eastAsia="思源黑体 CN Normal" w:cs="思源黑体 CN Normal"/>
          <w:color w:val="auto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思源黑体 CN Normal" w:hAnsi="思源黑体 CN Normal" w:eastAsia="思源黑体 CN Normal" w:cs="思源黑体 CN Normal"/>
          <w:color w:val="auto"/>
          <w:sz w:val="21"/>
          <w:lang w:val="en-US" w:eastAsia="zh-CN"/>
        </w:rPr>
      </w:pPr>
    </w:p>
    <w:tbl>
      <w:tblPr>
        <w:tblStyle w:val="9"/>
        <w:tblpPr w:leftFromText="180" w:rightFromText="180" w:vertAnchor="text" w:horzAnchor="page" w:tblpX="996" w:tblpY="1"/>
        <w:tblOverlap w:val="never"/>
        <w:tblW w:w="10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0"/>
        <w:gridCol w:w="6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155" w:type="dxa"/>
            <w:gridSpan w:val="2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b/>
                <w:bCs/>
                <w:sz w:val="44"/>
                <w:szCs w:val="44"/>
                <w:shd w:val="clear" w:color="auto" w:fill="auto"/>
              </w:rPr>
              <w:t>公司信息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  <w:t xml:space="preserve">* </w:t>
            </w:r>
            <w:r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  <w:t>公司名称</w:t>
            </w:r>
          </w:p>
        </w:tc>
        <w:tc>
          <w:tcPr>
            <w:tcW w:w="67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  <w:t xml:space="preserve">* </w:t>
            </w:r>
            <w:r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  <w:t>注册时间</w:t>
            </w:r>
          </w:p>
        </w:tc>
        <w:tc>
          <w:tcPr>
            <w:tcW w:w="67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  <w:t xml:space="preserve">* </w:t>
            </w:r>
            <w:r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  <w:t>企业注册号</w:t>
            </w:r>
          </w:p>
        </w:tc>
        <w:tc>
          <w:tcPr>
            <w:tcW w:w="67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  <w:t xml:space="preserve">* </w:t>
            </w:r>
            <w:r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  <w:t>注册地址</w:t>
            </w:r>
          </w:p>
        </w:tc>
        <w:tc>
          <w:tcPr>
            <w:tcW w:w="67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  <w:t>注册资本</w:t>
            </w:r>
          </w:p>
        </w:tc>
        <w:tc>
          <w:tcPr>
            <w:tcW w:w="67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  <w:t xml:space="preserve">* </w:t>
            </w:r>
            <w:r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  <w:t>上币联系人</w:t>
            </w:r>
          </w:p>
        </w:tc>
        <w:tc>
          <w:tcPr>
            <w:tcW w:w="67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  <w:t xml:space="preserve">* </w:t>
            </w:r>
            <w:r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  <w:t>市场联系人</w:t>
            </w:r>
          </w:p>
        </w:tc>
        <w:tc>
          <w:tcPr>
            <w:tcW w:w="67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4"/>
                <w:szCs w:val="24"/>
              </w:rPr>
              <w:t xml:space="preserve">* </w:t>
            </w:r>
            <w:r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  <w:t>技术联系人</w:t>
            </w:r>
          </w:p>
        </w:tc>
        <w:tc>
          <w:tcPr>
            <w:tcW w:w="67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w w:val="95"/>
                <w:sz w:val="28"/>
                <w:szCs w:val="28"/>
              </w:rPr>
              <w:t>联系方式</w:t>
            </w:r>
          </w:p>
        </w:tc>
        <w:tc>
          <w:tcPr>
            <w:tcW w:w="67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w w:val="95"/>
                <w:sz w:val="28"/>
                <w:szCs w:val="28"/>
              </w:rPr>
              <w:t>团队</w:t>
            </w:r>
            <w:r>
              <w:rPr>
                <w:rFonts w:hint="eastAsia" w:ascii="思源黑体 CN Normal" w:hAnsi="思源黑体 CN Normal" w:eastAsia="思源黑体 CN Normal" w:cs="思源黑体 CN Normal"/>
                <w:w w:val="95"/>
                <w:sz w:val="28"/>
                <w:szCs w:val="28"/>
                <w:lang w:val="en-US" w:eastAsia="zh-CN"/>
              </w:rPr>
              <w:t>核心</w:t>
            </w:r>
            <w:r>
              <w:rPr>
                <w:rFonts w:hint="eastAsia" w:ascii="思源黑体 CN Normal" w:hAnsi="思源黑体 CN Normal" w:eastAsia="思源黑体 CN Normal" w:cs="思源黑体 CN Normal"/>
                <w:w w:val="95"/>
                <w:sz w:val="28"/>
                <w:szCs w:val="28"/>
              </w:rPr>
              <w:t>成员</w:t>
            </w:r>
            <w:r>
              <w:rPr>
                <w:rFonts w:hint="eastAsia" w:ascii="思源黑体 CN Normal" w:hAnsi="思源黑体 CN Normal" w:eastAsia="思源黑体 CN Normal" w:cs="思源黑体 CN Normal"/>
                <w:w w:val="95"/>
                <w:sz w:val="28"/>
                <w:szCs w:val="28"/>
                <w:lang w:val="en-US" w:eastAsia="zh-CN"/>
              </w:rPr>
              <w:t>领英</w:t>
            </w:r>
            <w:r>
              <w:rPr>
                <w:rFonts w:hint="eastAsia" w:ascii="思源黑体 CN Normal" w:hAnsi="思源黑体 CN Normal" w:eastAsia="思源黑体 CN Normal" w:cs="思源黑体 CN Normal"/>
                <w:w w:val="95"/>
                <w:sz w:val="28"/>
                <w:szCs w:val="28"/>
              </w:rPr>
              <w:t>简历</w:t>
            </w:r>
          </w:p>
        </w:tc>
        <w:tc>
          <w:tcPr>
            <w:tcW w:w="67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  <w:t>公司职工总人数</w:t>
            </w:r>
          </w:p>
        </w:tc>
        <w:tc>
          <w:tcPr>
            <w:tcW w:w="67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  <w:t>技术员工</w:t>
            </w:r>
            <w:r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  <w:lang w:val="en-US" w:eastAsia="zh-CN"/>
              </w:rPr>
              <w:t>人数</w:t>
            </w:r>
          </w:p>
        </w:tc>
        <w:tc>
          <w:tcPr>
            <w:tcW w:w="67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  <w:t>营销员工人数</w:t>
            </w:r>
          </w:p>
        </w:tc>
        <w:tc>
          <w:tcPr>
            <w:tcW w:w="67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  <w:t>其他员工人数</w:t>
            </w:r>
          </w:p>
        </w:tc>
        <w:tc>
          <w:tcPr>
            <w:tcW w:w="67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  <w:t>主体设立的法律文件</w:t>
            </w:r>
          </w:p>
        </w:tc>
        <w:tc>
          <w:tcPr>
            <w:tcW w:w="67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  <w:t>合规文件</w:t>
            </w:r>
          </w:p>
        </w:tc>
        <w:tc>
          <w:tcPr>
            <w:tcW w:w="67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思源黑体 CN Normal" w:hAnsi="思源黑体 CN Normal" w:eastAsia="思源黑体 CN Normal" w:cs="思源黑体 CN Normal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思源黑体 CN Normal" w:hAnsi="思源黑体 CN Normal" w:eastAsia="思源黑体 CN Normal" w:cs="思源黑体 CN Normal"/>
          <w:color w:val="auto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思源黑体 CN Normal" w:hAnsi="思源黑体 CN Normal" w:eastAsia="思源黑体 CN Normal" w:cs="思源黑体 CN Normal"/>
          <w:color w:val="auto"/>
          <w:sz w:val="21"/>
          <w:lang w:val="en-US" w:eastAsia="zh-CN"/>
        </w:rPr>
      </w:pPr>
    </w:p>
    <w:tbl>
      <w:tblPr>
        <w:tblStyle w:val="9"/>
        <w:tblpPr w:leftFromText="180" w:rightFromText="180" w:vertAnchor="text" w:horzAnchor="page" w:tblpX="971" w:tblpY="1"/>
        <w:tblOverlap w:val="never"/>
        <w:tblW w:w="101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5"/>
        <w:gridCol w:w="1515"/>
        <w:gridCol w:w="1440"/>
        <w:gridCol w:w="5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140" w:type="dxa"/>
            <w:gridSpan w:val="4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b/>
                <w:bCs/>
                <w:sz w:val="44"/>
                <w:szCs w:val="44"/>
              </w:rPr>
              <w:t>社区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  <w:lang w:val="en-US" w:eastAsia="zh-CN"/>
              </w:rPr>
              <w:t>社群</w:t>
            </w:r>
          </w:p>
        </w:tc>
        <w:tc>
          <w:tcPr>
            <w:tcW w:w="15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  <w:t>关注人数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  <w:lang w:val="en-US" w:eastAsia="zh-CN"/>
              </w:rPr>
              <w:t>日活跃量</w:t>
            </w:r>
          </w:p>
        </w:tc>
        <w:tc>
          <w:tcPr>
            <w:tcW w:w="50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  <w:t>链接</w:t>
            </w:r>
          </w:p>
        </w:tc>
      </w:tr>
      <w:tr>
        <w:tblPrEx>
          <w:tblLayout w:type="fixed"/>
        </w:tblPrEx>
        <w:tc>
          <w:tcPr>
            <w:tcW w:w="21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  <w:t>QQ</w:t>
            </w:r>
          </w:p>
        </w:tc>
        <w:tc>
          <w:tcPr>
            <w:tcW w:w="15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0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  <w:t>Wechat</w:t>
            </w:r>
          </w:p>
        </w:tc>
        <w:tc>
          <w:tcPr>
            <w:tcW w:w="15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0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  <w:lang w:val="en-US" w:eastAsia="zh-CN"/>
              </w:rPr>
              <w:t>LinkedIn</w:t>
            </w:r>
          </w:p>
        </w:tc>
        <w:tc>
          <w:tcPr>
            <w:tcW w:w="15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0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5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  <w:t>Telegram</w:t>
            </w:r>
          </w:p>
        </w:tc>
        <w:tc>
          <w:tcPr>
            <w:tcW w:w="15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0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5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  <w:t>Facebook</w:t>
            </w:r>
          </w:p>
        </w:tc>
        <w:tc>
          <w:tcPr>
            <w:tcW w:w="15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0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5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  <w:t>Twitter</w:t>
            </w:r>
          </w:p>
        </w:tc>
        <w:tc>
          <w:tcPr>
            <w:tcW w:w="15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0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5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  <w:t>Bitcoin Talk</w:t>
            </w:r>
          </w:p>
        </w:tc>
        <w:tc>
          <w:tcPr>
            <w:tcW w:w="15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0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5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  <w:t>Reddit</w:t>
            </w:r>
          </w:p>
        </w:tc>
        <w:tc>
          <w:tcPr>
            <w:tcW w:w="15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0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5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  <w:t>Beechat</w:t>
            </w:r>
          </w:p>
        </w:tc>
        <w:tc>
          <w:tcPr>
            <w:tcW w:w="15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0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5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sz w:val="28"/>
                <w:szCs w:val="28"/>
              </w:rPr>
              <w:t>Instagram</w:t>
            </w:r>
          </w:p>
        </w:tc>
        <w:tc>
          <w:tcPr>
            <w:tcW w:w="15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0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  <w:t>其他</w:t>
            </w:r>
          </w:p>
        </w:tc>
        <w:tc>
          <w:tcPr>
            <w:tcW w:w="15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0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思源黑体 CN Normal" w:hAnsi="思源黑体 CN Normal" w:eastAsia="思源黑体 CN Normal" w:cs="思源黑体 CN Normal"/>
                <w:color w:val="auto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思源黑体 CN Normal" w:hAnsi="思源黑体 CN Normal" w:eastAsia="思源黑体 CN Normal" w:cs="思源黑体 CN Normal"/>
          <w:color w:val="auto"/>
          <w:sz w:val="21"/>
          <w:lang w:val="en-US" w:eastAsia="zh-CN"/>
        </w:rPr>
      </w:pPr>
    </w:p>
    <w:p>
      <w:pPr>
        <w:jc w:val="both"/>
        <w:rPr>
          <w:rFonts w:hint="eastAsia" w:ascii="思源黑体 CN Normal" w:hAnsi="思源黑体 CN Normal" w:eastAsia="思源黑体 CN Normal" w:cs="思源黑体 CN Normal"/>
          <w:b/>
          <w:sz w:val="52"/>
          <w:u w:val="none"/>
        </w:rPr>
      </w:pPr>
    </w:p>
    <w:p>
      <w:pPr>
        <w:jc w:val="center"/>
        <w:rPr>
          <w:rFonts w:hint="eastAsia" w:ascii="思源黑体 CN Normal" w:hAnsi="思源黑体 CN Normal" w:eastAsia="思源黑体 CN Normal" w:cs="思源黑体 CN Normal"/>
          <w:b/>
          <w:sz w:val="44"/>
          <w:szCs w:val="21"/>
          <w:u w:val="none"/>
        </w:rPr>
      </w:pPr>
      <w:r>
        <w:rPr>
          <w:rFonts w:hint="eastAsia" w:ascii="思源黑体 CN Normal" w:hAnsi="思源黑体 CN Normal" w:eastAsia="思源黑体 CN Normal" w:cs="思源黑体 CN Normal"/>
          <w:b/>
          <w:sz w:val="44"/>
          <w:szCs w:val="21"/>
          <w:u w:val="none"/>
        </w:rPr>
        <w:t>法人承诺书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思源黑体 CN Normal" w:hAnsi="思源黑体 CN Normal" w:eastAsia="思源黑体 CN Normal" w:cs="思源黑体 CN Normal"/>
          <w:b/>
          <w:sz w:val="28"/>
          <w:szCs w:val="28"/>
          <w:u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思源黑体 CN Normal" w:hAnsi="思源黑体 CN Normal" w:eastAsia="思源黑体 CN Normal" w:cs="思源黑体 CN Normal"/>
          <w:spacing w:val="-3"/>
          <w:sz w:val="28"/>
          <w:szCs w:val="28"/>
          <w:u w:val="single"/>
          <w:lang w:val="en-US" w:eastAsia="zh-CN"/>
        </w:rPr>
      </w:pP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本人姓名：</w:t>
      </w:r>
      <w:r>
        <w:rPr>
          <w:rFonts w:hint="eastAsia" w:ascii="思源黑体 CN Normal" w:hAnsi="思源黑体 CN Normal" w:eastAsia="思源黑体 CN Normal" w:cs="思源黑体 CN Normal"/>
          <w:spacing w:val="-3"/>
          <w:sz w:val="28"/>
          <w:szCs w:val="28"/>
          <w:u w:val="single"/>
        </w:rPr>
        <w:tab/>
      </w:r>
      <w:r>
        <w:rPr>
          <w:rFonts w:hint="eastAsia" w:ascii="思源黑体 CN Normal" w:hAnsi="思源黑体 CN Normal" w:eastAsia="思源黑体 CN Normal" w:cs="思源黑体 CN Normal"/>
          <w:spacing w:val="-3"/>
          <w:sz w:val="28"/>
          <w:szCs w:val="28"/>
          <w:u w:val="single"/>
          <w:lang w:val="en-US" w:eastAsia="zh-CN"/>
        </w:rPr>
        <w:t xml:space="preserve">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思源黑体 CN Normal" w:hAnsi="思源黑体 CN Normal" w:eastAsia="思源黑体 CN Normal" w:cs="思源黑体 CN Normal"/>
          <w:sz w:val="28"/>
          <w:szCs w:val="28"/>
          <w:u w:val="single"/>
          <w:lang w:val="en-US" w:eastAsia="zh-CN"/>
        </w:rPr>
      </w:pP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身份证号：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  <w:u w:val="single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  <w:u w:val="single"/>
        </w:rPr>
        <w:tab/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  <w:u w:val="single"/>
          <w:lang w:val="en-US" w:eastAsia="zh-CN"/>
        </w:rPr>
        <w:t xml:space="preserve">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right="0"/>
        <w:jc w:val="left"/>
        <w:textAlignment w:val="auto"/>
        <w:rPr>
          <w:rFonts w:hint="eastAsia" w:ascii="思源黑体 CN Normal" w:hAnsi="思源黑体 CN Normal" w:eastAsia="思源黑体 CN Normal" w:cs="思源黑体 CN Normal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142" w:right="0" w:firstLine="0"/>
        <w:jc w:val="left"/>
        <w:textAlignment w:val="auto"/>
        <w:outlineLvl w:val="9"/>
        <w:rPr>
          <w:rFonts w:hint="eastAsia" w:ascii="思源黑体 CN Normal" w:hAnsi="思源黑体 CN Normal" w:eastAsia="思源黑体 CN Normal" w:cs="思源黑体 CN Normal"/>
          <w:sz w:val="28"/>
          <w:szCs w:val="28"/>
        </w:rPr>
      </w:pP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我承诺本“上币申请表”里提交资料均符合事实。</w:t>
      </w:r>
      <w:r>
        <w:rPr>
          <w:rFonts w:hint="eastAsia" w:ascii="思源黑体 CN Normal" w:hAnsi="思源黑体 CN Normal" w:eastAsia="思源黑体 CN Normal" w:cs="思源黑体 CN Normal"/>
          <w:spacing w:val="-3"/>
          <w:sz w:val="28"/>
          <w:szCs w:val="28"/>
        </w:rPr>
        <w:t xml:space="preserve">我保证本公司主体发行的代币及相关业务均符合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  <w:lang w:eastAsia="zh-CN"/>
        </w:rPr>
        <w:t>Hologo</w:t>
      </w:r>
      <w:r>
        <w:rPr>
          <w:rFonts w:hint="eastAsia" w:ascii="思源黑体 CN Normal" w:hAnsi="思源黑体 CN Normal" w:eastAsia="思源黑体 CN Normal" w:cs="思源黑体 CN Normal"/>
          <w:spacing w:val="-8"/>
          <w:sz w:val="28"/>
          <w:szCs w:val="28"/>
        </w:rPr>
        <w:t>平台所服务各国的法律法规，我愿意承担一切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 xml:space="preserve">法律责任。由于不实信息或者法律原因所造成的损失均与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  <w:lang w:eastAsia="zh-CN"/>
        </w:rPr>
        <w:t>Hologo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 xml:space="preserve"> 平台无关。同时，我了解并且遵守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  <w:lang w:eastAsia="zh-CN"/>
        </w:rPr>
        <w:t>Hologo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平台下架条款。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142" w:right="0" w:firstLine="0"/>
        <w:jc w:val="left"/>
        <w:textAlignment w:val="auto"/>
        <w:outlineLvl w:val="9"/>
        <w:rPr>
          <w:rFonts w:hint="eastAsia" w:ascii="思源黑体 CN Normal" w:hAnsi="思源黑体 CN Normal" w:eastAsia="思源黑体 CN Normal" w:cs="思源黑体 CN Normal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140" w:right="0" w:firstLine="0"/>
        <w:jc w:val="left"/>
        <w:textAlignment w:val="auto"/>
        <w:rPr>
          <w:rFonts w:hint="eastAsia" w:ascii="思源黑体 CN Normal" w:hAnsi="思源黑体 CN Normal" w:eastAsia="思源黑体 CN Normal" w:cs="思源黑体 CN Normal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140" w:right="0" w:firstLine="0"/>
        <w:jc w:val="left"/>
        <w:textAlignment w:val="auto"/>
        <w:rPr>
          <w:rFonts w:hint="eastAsia" w:ascii="思源黑体 CN Normal" w:hAnsi="思源黑体 CN Normal" w:eastAsia="思源黑体 CN Normal" w:cs="思源黑体 CN Normal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140" w:right="0" w:firstLine="0"/>
        <w:jc w:val="left"/>
        <w:textAlignment w:val="auto"/>
        <w:rPr>
          <w:rFonts w:hint="eastAsia" w:ascii="思源黑体 CN Normal" w:hAnsi="思源黑体 CN Normal" w:eastAsia="思源黑体 CN Normal" w:cs="思源黑体 CN Normal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140" w:right="0" w:firstLine="0"/>
        <w:jc w:val="left"/>
        <w:textAlignment w:val="auto"/>
        <w:rPr>
          <w:rFonts w:hint="eastAsia" w:ascii="思源黑体 CN Normal" w:hAnsi="思源黑体 CN Normal" w:eastAsia="思源黑体 CN Normal" w:cs="思源黑体 CN Normal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140" w:right="0" w:firstLine="0"/>
        <w:jc w:val="left"/>
        <w:textAlignment w:val="auto"/>
        <w:rPr>
          <w:rFonts w:hint="eastAsia" w:ascii="思源黑体 CN Normal" w:hAnsi="思源黑体 CN Normal" w:eastAsia="思源黑体 CN Normal" w:cs="思源黑体 CN Normal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6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right="0" w:rightChars="0" w:firstLine="4200" w:firstLineChars="1500"/>
        <w:jc w:val="both"/>
        <w:textAlignment w:val="auto"/>
        <w:rPr>
          <w:rFonts w:hint="eastAsia" w:ascii="思源黑体 CN Normal" w:hAnsi="思源黑体 CN Normal" w:eastAsia="思源黑体 CN Normal" w:cs="思源黑体 CN Normal"/>
          <w:sz w:val="24"/>
          <w:szCs w:val="24"/>
        </w:rPr>
      </w:pP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承诺人: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  <w:lang w:val="en-US" w:eastAsia="zh-CN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  <w:u w:val="none"/>
          <w:lang w:val="en-US" w:eastAsia="zh-CN"/>
        </w:rPr>
        <w:t xml:space="preserve"> 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  <w:lang w:val="en-US" w:eastAsia="zh-CN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4"/>
          <w:szCs w:val="24"/>
        </w:rPr>
        <w:t>(</w:t>
      </w:r>
      <w:r>
        <w:rPr>
          <w:rFonts w:hint="eastAsia" w:ascii="思源黑体 CN Normal" w:hAnsi="思源黑体 CN Normal" w:eastAsia="思源黑体 CN Normal" w:cs="思源黑体 CN Normal"/>
          <w:spacing w:val="1"/>
          <w:sz w:val="24"/>
          <w:szCs w:val="24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4"/>
          <w:szCs w:val="24"/>
        </w:rPr>
        <w:t>法人签字)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0" w:firstLineChars="1500"/>
        <w:jc w:val="both"/>
        <w:textAlignment w:val="auto"/>
        <w:rPr>
          <w:rFonts w:hint="eastAsia" w:ascii="思源黑体 CN Normal" w:hAnsi="思源黑体 CN Normal" w:eastAsia="思源黑体 CN Normal" w:cs="思源黑体 CN Normal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0" w:firstLineChars="1500"/>
        <w:jc w:val="left"/>
        <w:textAlignment w:val="auto"/>
        <w:rPr>
          <w:rFonts w:hint="eastAsia" w:ascii="思源黑体 CN Normal" w:hAnsi="思源黑体 CN Normal" w:eastAsia="思源黑体 CN Normal" w:cs="思源黑体 CN Normal"/>
          <w:spacing w:val="-2"/>
          <w:sz w:val="28"/>
          <w:szCs w:val="28"/>
        </w:rPr>
      </w:pP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公司盖章: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140" w:firstLineChars="1500"/>
        <w:jc w:val="both"/>
        <w:textAlignment w:val="auto"/>
        <w:rPr>
          <w:rFonts w:hint="eastAsia" w:ascii="思源黑体 CN Normal" w:hAnsi="思源黑体 CN Normal" w:eastAsia="思源黑体 CN Normal" w:cs="思源黑体 CN Normal"/>
          <w:spacing w:val="-2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7" w:line="360" w:lineRule="auto"/>
        <w:ind w:right="0" w:rightChars="0" w:firstLine="4200" w:firstLineChars="1500"/>
        <w:jc w:val="both"/>
        <w:textAlignment w:val="auto"/>
        <w:rPr>
          <w:rFonts w:hint="eastAsia" w:ascii="思源黑体 CN Normal" w:hAnsi="思源黑体 CN Normal" w:eastAsia="思源黑体 CN Normal" w:cs="思源黑体 CN Normal"/>
          <w:sz w:val="28"/>
          <w:szCs w:val="28"/>
          <w:u w:val="single"/>
          <w:lang w:val="en-US" w:eastAsia="zh-CN"/>
        </w:rPr>
      </w:pP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日期:</w:t>
      </w:r>
    </w:p>
    <w:p>
      <w:pPr>
        <w:jc w:val="left"/>
        <w:rPr>
          <w:rFonts w:hint="eastAsia" w:ascii="思源黑体 CN Normal" w:hAnsi="思源黑体 CN Normal" w:eastAsia="思源黑体 CN Normal" w:cs="思源黑体 CN Normal"/>
          <w:b/>
          <w:sz w:val="28"/>
          <w:szCs w:val="28"/>
          <w:u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eastAsia" w:ascii="思源黑体 CN Normal" w:hAnsi="思源黑体 CN Normal" w:eastAsia="思源黑体 CN Normal" w:cs="思源黑体 CN Normal"/>
          <w:b/>
          <w:sz w:val="36"/>
          <w:szCs w:val="36"/>
          <w:u w:val="none"/>
          <w:lang w:val="en-US" w:eastAsia="zh-CN"/>
        </w:rPr>
      </w:pPr>
      <w:r>
        <w:rPr>
          <w:rFonts w:hint="eastAsia" w:ascii="思源黑体 CN Normal" w:hAnsi="思源黑体 CN Normal" w:eastAsia="思源黑体 CN Normal" w:cs="思源黑体 CN Normal"/>
          <w:b/>
          <w:sz w:val="36"/>
          <w:szCs w:val="36"/>
          <w:u w:val="none"/>
        </w:rPr>
        <w:t>其他条款</w:t>
      </w:r>
      <w:r>
        <w:rPr>
          <w:rFonts w:hint="eastAsia" w:ascii="思源黑体 CN Normal" w:hAnsi="思源黑体 CN Normal" w:eastAsia="思源黑体 CN Normal" w:cs="思源黑体 CN Normal"/>
          <w:b/>
          <w:sz w:val="36"/>
          <w:szCs w:val="36"/>
          <w:u w:val="none"/>
          <w:lang w:val="en-US" w:eastAsia="zh-CN"/>
        </w:rPr>
        <w:t>: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3" w:after="0" w:line="360" w:lineRule="auto"/>
        <w:ind w:right="134" w:rightChars="0"/>
        <w:jc w:val="both"/>
        <w:textAlignment w:val="auto"/>
        <w:outlineLvl w:val="9"/>
        <w:rPr>
          <w:rFonts w:hint="eastAsia" w:ascii="思源黑体 CN Normal" w:hAnsi="思源黑体 CN Normal" w:eastAsia="思源黑体 CN Normal" w:cs="思源黑体 CN Normal"/>
          <w:sz w:val="28"/>
          <w:szCs w:val="28"/>
        </w:rPr>
      </w:pPr>
      <w:r>
        <w:rPr>
          <w:rFonts w:hint="eastAsia" w:ascii="思源黑体 CN Normal" w:hAnsi="思源黑体 CN Normal" w:eastAsia="思源黑体 CN Normal" w:cs="思源黑体 CN Normal"/>
          <w:sz w:val="28"/>
          <w:szCs w:val="28"/>
          <w:lang w:val="en-US" w:eastAsia="zh-CN"/>
        </w:rPr>
        <w:t>1.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  <w:lang w:eastAsia="zh-CN"/>
        </w:rPr>
        <w:t>Hologo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平台监测到项目有损平台或平台用户利益时，触发下架条件如下，包括但不限于: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104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思源黑体 CN Normal" w:hAnsi="思源黑体 CN Normal" w:eastAsia="思源黑体 CN Normal" w:cs="思源黑体 CN Normal"/>
          <w:sz w:val="28"/>
          <w:szCs w:val="28"/>
        </w:rPr>
      </w:pP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信息虚假披露或故意隐瞒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  <w:lang w:eastAsia="zh-CN"/>
        </w:rPr>
        <w:t>。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104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5" w:after="0"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思源黑体 CN Normal" w:hAnsi="思源黑体 CN Normal" w:eastAsia="思源黑体 CN Normal" w:cs="思源黑体 CN Normal"/>
          <w:sz w:val="28"/>
          <w:szCs w:val="28"/>
        </w:rPr>
      </w:pP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面临重大的法律和道德问题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left"/>
        <w:textAlignment w:val="auto"/>
        <w:outlineLvl w:val="9"/>
        <w:rPr>
          <w:rFonts w:hint="eastAsia" w:ascii="思源黑体 CN Normal" w:hAnsi="思源黑体 CN Normal" w:eastAsia="思源黑体 CN Normal" w:cs="思源黑体 CN Normal"/>
          <w:sz w:val="28"/>
          <w:szCs w:val="28"/>
          <w:lang w:eastAsia="zh-CN"/>
        </w:rPr>
      </w:pP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具有严重的技术和安全问题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  <w:lang w:eastAsia="zh-CN"/>
        </w:rPr>
        <w:t>。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104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6" w:after="0"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思源黑体 CN Normal" w:hAnsi="思源黑体 CN Normal" w:eastAsia="思源黑体 CN Normal" w:cs="思源黑体 CN Normal"/>
          <w:sz w:val="28"/>
          <w:szCs w:val="28"/>
          <w:lang w:eastAsia="zh-CN"/>
        </w:rPr>
      </w:pP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团队解散或无心经营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  <w:lang w:eastAsia="zh-CN"/>
        </w:rPr>
        <w:t>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55" w:line="360" w:lineRule="auto"/>
        <w:ind w:left="425" w:leftChars="0" w:hanging="425" w:firstLineChars="0"/>
        <w:textAlignment w:val="auto"/>
        <w:outlineLvl w:val="9"/>
        <w:rPr>
          <w:rFonts w:hint="eastAsia" w:ascii="思源黑体 CN Normal" w:hAnsi="思源黑体 CN Normal" w:eastAsia="思源黑体 CN Normal" w:cs="思源黑体 CN Normal"/>
          <w:sz w:val="28"/>
          <w:szCs w:val="28"/>
          <w:lang w:eastAsia="zh-CN"/>
        </w:rPr>
      </w:pPr>
      <w:r>
        <w:rPr>
          <w:rFonts w:hint="eastAsia" w:ascii="思源黑体 CN Normal" w:hAnsi="思源黑体 CN Normal" w:eastAsia="思源黑体 CN Normal" w:cs="思源黑体 CN Normal"/>
          <w:spacing w:val="-18"/>
          <w:sz w:val="28"/>
          <w:szCs w:val="28"/>
        </w:rPr>
        <w:t xml:space="preserve">连续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30</w:t>
      </w:r>
      <w:r>
        <w:rPr>
          <w:rFonts w:hint="eastAsia" w:ascii="思源黑体 CN Normal" w:hAnsi="思源黑体 CN Normal" w:eastAsia="思源黑体 CN Normal" w:cs="思源黑体 CN Normal"/>
          <w:spacing w:val="-9"/>
          <w:sz w:val="28"/>
          <w:szCs w:val="28"/>
        </w:rPr>
        <w:t xml:space="preserve"> 个交易日，每日交易额小于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5 万美金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  <w:lang w:eastAsia="zh-CN"/>
        </w:rPr>
        <w:t>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55" w:line="360" w:lineRule="auto"/>
        <w:ind w:leftChars="0"/>
        <w:textAlignment w:val="auto"/>
        <w:outlineLvl w:val="9"/>
        <w:rPr>
          <w:rFonts w:hint="eastAsia" w:ascii="思源黑体 CN Normal" w:hAnsi="思源黑体 CN Normal" w:eastAsia="思源黑体 CN Normal" w:cs="思源黑体 CN Normal"/>
          <w:sz w:val="28"/>
          <w:szCs w:val="28"/>
          <w:lang w:eastAsia="zh-CN"/>
        </w:rPr>
      </w:pPr>
      <w:r>
        <w:rPr>
          <w:rFonts w:hint="eastAsia" w:ascii="思源黑体 CN Normal" w:hAnsi="思源黑体 CN Normal" w:eastAsia="思源黑体 CN Normal" w:cs="思源黑体 CN Normal"/>
          <w:sz w:val="28"/>
          <w:szCs w:val="28"/>
          <w:lang w:eastAsia="zh-CN"/>
        </w:rPr>
        <w:t>Hologo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平台保留最终解释权和变更权</w:t>
      </w:r>
      <w:bookmarkStart w:id="1" w:name="_GoBack"/>
      <w:bookmarkEnd w:id="1"/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。详细条款将在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  <w:lang w:eastAsia="zh-CN"/>
        </w:rPr>
        <w:t>Hologo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平台不定期更新，恕不另行通知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  <w:lang w:eastAsia="zh-CN"/>
        </w:rPr>
        <w:t>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55" w:line="360" w:lineRule="auto"/>
        <w:textAlignment w:val="auto"/>
        <w:outlineLvl w:val="9"/>
        <w:rPr>
          <w:rFonts w:hint="eastAsia" w:ascii="思源黑体 CN Normal" w:hAnsi="思源黑体 CN Normal" w:eastAsia="思源黑体 CN Normal" w:cs="思源黑体 CN Normal"/>
          <w:sz w:val="28"/>
          <w:szCs w:val="28"/>
          <w:lang w:val="en-US" w:eastAsia="zh-CN"/>
        </w:rPr>
      </w:pPr>
      <w:r>
        <w:rPr>
          <w:rFonts w:hint="eastAsia" w:ascii="思源黑体 CN Normal" w:hAnsi="思源黑体 CN Normal" w:eastAsia="思源黑体 CN Normal" w:cs="思源黑体 CN Normal"/>
          <w:sz w:val="28"/>
          <w:szCs w:val="28"/>
          <w:lang w:val="en-US" w:eastAsia="zh-CN"/>
        </w:rPr>
        <w:t>3.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下线项目代币时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  <w:lang w:eastAsia="zh-CN"/>
        </w:rPr>
        <w:t>，Hologo</w:t>
      </w:r>
      <w:r>
        <w:rPr>
          <w:rFonts w:hint="eastAsia" w:ascii="思源黑体 CN Normal" w:hAnsi="思源黑体 CN Normal" w:eastAsia="思源黑体 CN Normal" w:cs="思源黑体 CN Normal"/>
          <w:spacing w:val="-8"/>
          <w:sz w:val="28"/>
          <w:szCs w:val="28"/>
        </w:rPr>
        <w:t xml:space="preserve">将至少提前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7</w:t>
      </w:r>
      <w:r>
        <w:rPr>
          <w:rFonts w:hint="eastAsia" w:ascii="思源黑体 CN Normal" w:hAnsi="思源黑体 CN Normal" w:eastAsia="思源黑体 CN Normal" w:cs="思源黑体 CN Normal"/>
          <w:spacing w:val="-11"/>
          <w:sz w:val="28"/>
          <w:szCs w:val="28"/>
        </w:rPr>
        <w:t xml:space="preserve"> 天发出下线公告，用户将至少有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30</w:t>
      </w:r>
      <w:r>
        <w:rPr>
          <w:rFonts w:hint="eastAsia" w:ascii="思源黑体 CN Normal" w:hAnsi="思源黑体 CN Normal" w:eastAsia="思源黑体 CN Normal" w:cs="思源黑体 CN Normal"/>
          <w:spacing w:val="-8"/>
          <w:sz w:val="28"/>
          <w:szCs w:val="28"/>
        </w:rPr>
        <w:t xml:space="preserve"> 天时间移出资产</w:t>
      </w:r>
      <w:r>
        <w:rPr>
          <w:rFonts w:hint="eastAsia" w:ascii="思源黑体 CN Normal" w:hAnsi="思源黑体 CN Normal" w:eastAsia="思源黑体 CN Normal" w:cs="思源黑体 CN Normal"/>
          <w:spacing w:val="-8"/>
          <w:sz w:val="28"/>
          <w:szCs w:val="28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思源黑体 CN Normal" w:hAnsi="思源黑体 CN Normal" w:eastAsia="思源黑体 CN Normal" w:cs="思源黑体 CN Normal"/>
          <w:sz w:val="28"/>
          <w:szCs w:val="28"/>
        </w:rPr>
      </w:pP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是否能够承担保证金费用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  <w:u w:val="single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  <w:u w:val="single"/>
          <w:lang w:val="en-US" w:eastAsia="zh-CN"/>
        </w:rPr>
        <w:t xml:space="preserve">            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</w:rPr>
        <w:t>（是/否）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rPr>
          <w:rFonts w:hint="eastAsia" w:ascii="思源黑体 CN Normal" w:hAnsi="思源黑体 CN Normal" w:eastAsia="思源黑体 CN Normal" w:cs="思源黑体 CN Normal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思源黑体 CN Normal" w:hAnsi="思源黑体 CN Normal" w:eastAsia="思源黑体 CN Normal" w:cs="思源黑体 CN Normal"/>
          <w:sz w:val="28"/>
          <w:szCs w:val="28"/>
          <w:lang w:val="en-US" w:eastAsia="zh-CN"/>
        </w:rPr>
      </w:pPr>
      <w:r>
        <w:rPr>
          <w:rFonts w:hint="eastAsia" w:ascii="思源黑体 CN Normal" w:hAnsi="思源黑体 CN Normal" w:eastAsia="思源黑体 CN Normal" w:cs="思源黑体 CN Normal"/>
          <w:sz w:val="28"/>
          <w:szCs w:val="28"/>
          <w:lang w:val="en-US" w:eastAsia="zh-CN"/>
        </w:rPr>
        <w:t>注意：</w:t>
      </w:r>
      <w:r>
        <w:rPr>
          <w:rFonts w:hint="eastAsia" w:ascii="思源黑体 CN Normal" w:hAnsi="思源黑体 CN Normal" w:eastAsia="思源黑体 CN Normal" w:cs="思源黑体 CN Normal"/>
          <w:color w:val="auto"/>
          <w:sz w:val="28"/>
          <w:szCs w:val="28"/>
          <w:u w:val="none"/>
          <w:lang w:val="en-US" w:eastAsia="zh-CN"/>
        </w:rPr>
        <w:fldChar w:fldCharType="begin"/>
      </w:r>
      <w:r>
        <w:rPr>
          <w:rFonts w:hint="eastAsia" w:ascii="思源黑体 CN Normal" w:hAnsi="思源黑体 CN Normal" w:eastAsia="思源黑体 CN Normal" w:cs="思源黑体 CN Normal"/>
          <w:color w:val="auto"/>
          <w:sz w:val="28"/>
          <w:szCs w:val="28"/>
          <w:u w:val="none"/>
          <w:lang w:val="en-US" w:eastAsia="zh-CN"/>
        </w:rPr>
        <w:instrText xml:space="preserve"> HYPERLINK "mailto:请将这此表格发送到support@Auex.pro邮箱，" </w:instrText>
      </w:r>
      <w:r>
        <w:rPr>
          <w:rFonts w:hint="eastAsia" w:ascii="思源黑体 CN Normal" w:hAnsi="思源黑体 CN Normal" w:eastAsia="思源黑体 CN Normal" w:cs="思源黑体 CN Normal"/>
          <w:color w:val="auto"/>
          <w:sz w:val="28"/>
          <w:szCs w:val="28"/>
          <w:u w:val="none"/>
          <w:lang w:val="en-US" w:eastAsia="zh-CN"/>
        </w:rPr>
        <w:fldChar w:fldCharType="separate"/>
      </w:r>
      <w:r>
        <w:rPr>
          <w:rStyle w:val="7"/>
          <w:rFonts w:hint="eastAsia" w:ascii="思源黑体 CN Normal" w:hAnsi="思源黑体 CN Normal" w:eastAsia="思源黑体 CN Normal" w:cs="思源黑体 CN Normal"/>
          <w:color w:val="auto"/>
          <w:sz w:val="28"/>
          <w:szCs w:val="28"/>
          <w:u w:val="none"/>
          <w:lang w:val="en-US" w:eastAsia="zh-CN"/>
        </w:rPr>
        <w:t>请将这此表格发送到</w:t>
      </w:r>
      <w:r>
        <w:rPr>
          <w:rStyle w:val="7"/>
          <w:rFonts w:hint="eastAsia" w:ascii="思源黑体 CN Normal" w:hAnsi="思源黑体 CN Normal" w:eastAsia="思源黑体 CN Normal" w:cs="思源黑体 CN Normal"/>
          <w:color w:val="auto"/>
          <w:sz w:val="28"/>
          <w:szCs w:val="28"/>
          <w:u w:val="none"/>
        </w:rPr>
        <w:t>company@hologo.io</w:t>
      </w:r>
      <w:r>
        <w:rPr>
          <w:rStyle w:val="7"/>
          <w:rFonts w:hint="eastAsia" w:ascii="思源黑体 CN Normal" w:hAnsi="思源黑体 CN Normal" w:eastAsia="思源黑体 CN Normal" w:cs="思源黑体 CN Normal"/>
          <w:color w:val="auto"/>
          <w:sz w:val="28"/>
          <w:szCs w:val="28"/>
          <w:u w:val="none"/>
          <w:lang w:val="en-US" w:eastAsia="zh-CN"/>
        </w:rPr>
        <w:t>邮箱，</w:t>
      </w:r>
      <w:r>
        <w:rPr>
          <w:rFonts w:hint="eastAsia" w:ascii="思源黑体 CN Normal" w:hAnsi="思源黑体 CN Normal" w:eastAsia="思源黑体 CN Normal" w:cs="思源黑体 CN Normal"/>
          <w:color w:val="auto"/>
          <w:sz w:val="28"/>
          <w:szCs w:val="28"/>
          <w:u w:val="none"/>
          <w:lang w:val="en-US" w:eastAsia="zh-CN"/>
        </w:rPr>
        <w:fldChar w:fldCharType="end"/>
      </w:r>
      <w:r>
        <w:rPr>
          <w:rFonts w:hint="eastAsia" w:ascii="思源黑体 CN Normal" w:hAnsi="思源黑体 CN Normal" w:eastAsia="思源黑体 CN Normal" w:cs="思源黑体 CN Normal"/>
          <w:color w:val="auto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sz w:val="28"/>
          <w:szCs w:val="28"/>
          <w:lang w:val="en-US" w:eastAsia="zh-CN"/>
        </w:rPr>
        <w:t>我们会尽快联系您。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思源黑体 CN Normal">
    <w:altName w:val="苹方-简"/>
    <w:panose1 w:val="020B0400000000000000"/>
    <w:charset w:val="86"/>
    <w:family w:val="auto"/>
    <w:pitch w:val="default"/>
    <w:sig w:usb0="00000000" w:usb1="00000000" w:usb2="00000016" w:usb3="00000000" w:csb0="60060107" w:csb1="0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wordWrap w:val="0"/>
      <w:ind w:right="360"/>
      <w:jc w:val="right"/>
      <w:rPr>
        <w:rFonts w:hint="default" w:ascii="宋体" w:hAnsi="宋体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LNJWO7Q&#10;AAAABQEAAA8AAAAAAAAAAQAgAAAAOAAAAGRycy9kb3ducmV2LnhtbFBLAQIUABQAAAAIAIdO4kDm&#10;yYHKEgIAABMEAAAOAAAAAAAAAAEAIAAAADUBAABkcnMvZTJvRG9jLnhtbFBLBQYAAAAABgAGAFkB&#10;AAC5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3"/>
      <w:wordWrap w:val="0"/>
      <w:ind w:right="360"/>
      <w:jc w:val="right"/>
      <w:rPr>
        <w:rFonts w:hint="eastAsia" w:eastAsiaTheme="minorEastAsia"/>
        <w:lang w:val="en-US" w:eastAsia="zh-CN"/>
      </w:rPr>
    </w:pPr>
    <w:r>
      <w:rPr>
        <w:rFonts w:hint="default" w:ascii="宋体" w:hAnsi="宋体"/>
      </w:rPr>
      <w:t>火龙果交易所</w:t>
    </w:r>
    <w:r>
      <w:rPr>
        <w:rFonts w:hint="eastAsia" w:ascii="宋体" w:hAnsi="宋体"/>
      </w:rPr>
      <w:t>：</w:t>
    </w:r>
    <w:r>
      <w:t>https://</w:t>
    </w:r>
    <w:r>
      <w:rPr>
        <w:rFonts w:hint="default"/>
        <w:lang w:eastAsia="zh-CN"/>
      </w:rPr>
      <w:t>hologo.io</w:t>
    </w:r>
    <w:r>
      <w:rPr>
        <w:rFonts w:hint="eastAsia" w:ascii="宋体" w:hAnsi="宋体"/>
      </w:rPr>
      <w:t xml:space="preserve">    官方邮箱：company@</w:t>
    </w:r>
    <w:r>
      <w:rPr>
        <w:rFonts w:hint="default" w:ascii="宋体" w:hAnsi="宋体"/>
      </w:rPr>
      <w:t>hologo.io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4" w:space="1"/>
      </w:pBdr>
      <w:wordWrap w:val="0"/>
      <w:jc w:val="right"/>
      <w:rPr>
        <w:sz w:val="18"/>
      </w:rPr>
    </w:pPr>
    <w:r>
      <w:rPr>
        <w:sz w:val="18"/>
      </w:rPr>
      <w:pict>
        <v:shape id="PowerPlusWaterMarkObject23133" o:spid="_x0000_s4101" o:spt="136" type="#_x0000_t136" style="position:absolute;left:0pt;height:157.85pt;width:429.4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Hologo" style="font-family:微软雅黑;font-size:36pt;v-same-letter-heights:f;v-text-align:center;"/>
        </v:shape>
      </w:pict>
    </w:r>
    <w:r>
      <w:rPr>
        <w:rFonts w:hint="eastAsia"/>
      </w:rPr>
      <w:t xml:space="preserve"> </w:t>
    </w:r>
    <w:r>
      <w:t>https://</w:t>
    </w:r>
    <w:r>
      <w:rPr>
        <w:rFonts w:hint="default"/>
        <w:lang w:eastAsia="zh-CN"/>
      </w:rPr>
      <w:t>hologo.io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0E383D"/>
    <w:multiLevelType w:val="singleLevel"/>
    <w:tmpl w:val="B70E383D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E12B97"/>
    <w:multiLevelType w:val="singleLevel"/>
    <w:tmpl w:val="00E12B9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377D81DD"/>
    <w:multiLevelType w:val="singleLevel"/>
    <w:tmpl w:val="377D81D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浮萍">
    <w15:presenceInfo w15:providerId="WPS Office" w15:userId="2826926943"/>
  </w15:person>
  <w15:person w15:author="JackieLee">
    <w15:presenceInfo w15:providerId="WPS Office" w15:userId="2705532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TrueTypeFonts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7164E1"/>
    <w:rsid w:val="067164E1"/>
    <w:rsid w:val="0AA132B6"/>
    <w:rsid w:val="164A1BF8"/>
    <w:rsid w:val="17E475E9"/>
    <w:rsid w:val="226630F7"/>
    <w:rsid w:val="291C62E8"/>
    <w:rsid w:val="2B8940FF"/>
    <w:rsid w:val="33FA18FD"/>
    <w:rsid w:val="3B90DD71"/>
    <w:rsid w:val="3C421B5E"/>
    <w:rsid w:val="3F5F64B6"/>
    <w:rsid w:val="455B0227"/>
    <w:rsid w:val="45872026"/>
    <w:rsid w:val="4783D3E3"/>
    <w:rsid w:val="51407316"/>
    <w:rsid w:val="5FFF8543"/>
    <w:rsid w:val="6BCA23E0"/>
    <w:rsid w:val="6D7E238E"/>
    <w:rsid w:val="6EBCE30D"/>
    <w:rsid w:val="7BD735C1"/>
    <w:rsid w:val="7BDD1DE0"/>
    <w:rsid w:val="7D6941EB"/>
    <w:rsid w:val="7F3D021E"/>
    <w:rsid w:val="7F6FB461"/>
    <w:rsid w:val="8F2FDFCB"/>
    <w:rsid w:val="BC2B3995"/>
    <w:rsid w:val="D9BF6F28"/>
    <w:rsid w:val="E3FBF1F8"/>
    <w:rsid w:val="FBBF772F"/>
    <w:rsid w:val="FD5B3DA4"/>
    <w:rsid w:val="FFFD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Times New Roman" w:hAnsi="Times New Roman" w:eastAsia="Times New Roman" w:cs="Times New Roman"/>
      <w:sz w:val="20"/>
      <w:szCs w:val="20"/>
      <w:lang w:val="en-US" w:eastAsia="en-US" w:bidi="en-US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List Paragraph"/>
    <w:basedOn w:val="1"/>
    <w:qFormat/>
    <w:uiPriority w:val="1"/>
    <w:pPr>
      <w:ind w:left="1040" w:hanging="500"/>
    </w:pPr>
    <w:rPr>
      <w:rFonts w:ascii="Times New Roman" w:hAnsi="Times New Roman" w:eastAsia="Times New Roman" w:cs="Times New Roman"/>
      <w:lang w:val="en-US" w:eastAsia="en-US" w:bidi="en-US"/>
    </w:rPr>
  </w:style>
  <w:style w:type="paragraph" w:customStyle="1" w:styleId="11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101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2018-11-09T07:47:00Z</dcterms:created>
  <dc:creator>Nami酱汁</dc:creator>
  <cp:lastModifiedBy>jackie_lee</cp:lastModifiedBy>
  <dcterms:modified xsi:type="dcterms:W3CDTF">2019-08-31T14:20:28Z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